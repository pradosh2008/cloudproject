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C3AF9" w:rsidRDefault="002C3AF9" w14:paraId="643ED988" w14:textId="3A96F7E0">
      <w:r>
        <w:t>Update on CAA Premium – Epsilon data load.</w:t>
      </w:r>
    </w:p>
    <w:p w:rsidR="002C3AF9" w:rsidRDefault="002C3AF9" w14:paraId="7F92D51E" w14:textId="0854DA88">
      <w:r>
        <w:t xml:space="preserve">** Right now, Epsilon System is accessed using </w:t>
      </w:r>
      <w:proofErr w:type="spellStart"/>
      <w:r>
        <w:t>Rittika’s</w:t>
      </w:r>
      <w:proofErr w:type="spellEnd"/>
      <w:r>
        <w:t xml:space="preserve"> credentials, until we get a common account from epsilon</w:t>
      </w:r>
    </w:p>
    <w:p w:rsidR="002C3AF9" w:rsidP="002C3AF9" w:rsidRDefault="002C3AF9" w14:paraId="69BEB10C" w14:textId="77777777">
      <w:pPr>
        <w:pStyle w:val="ListParagraph"/>
        <w:numPr>
          <w:ilvl w:val="0"/>
          <w:numId w:val="1"/>
        </w:numPr>
      </w:pPr>
      <w:r>
        <w:t xml:space="preserve">Glue Databases created </w:t>
      </w:r>
    </w:p>
    <w:p w:rsidR="002C3AF9" w:rsidP="00290E77" w:rsidRDefault="002C3AF9" w14:paraId="659A6347" w14:textId="392DAFFC">
      <w:pPr>
        <w:pStyle w:val="ListParagraph"/>
        <w:numPr>
          <w:ilvl w:val="0"/>
          <w:numId w:val="4"/>
        </w:numPr>
      </w:pPr>
      <w:r>
        <w:t>Stack ‘</w:t>
      </w:r>
      <w:r w:rsidR="00AC338F">
        <w:t>p</w:t>
      </w:r>
      <w:r w:rsidRPr="002C3AF9">
        <w:t>re-Database</w:t>
      </w:r>
      <w:r>
        <w:t xml:space="preserve">’ created </w:t>
      </w:r>
      <w:proofErr w:type="spellStart"/>
      <w:r>
        <w:t>pre_foundation</w:t>
      </w:r>
      <w:proofErr w:type="spellEnd"/>
      <w:r>
        <w:t xml:space="preserve"> and </w:t>
      </w:r>
      <w:proofErr w:type="spellStart"/>
      <w:r>
        <w:t>pre_mart</w:t>
      </w:r>
      <w:proofErr w:type="spellEnd"/>
    </w:p>
    <w:p w:rsidR="00290E77" w:rsidP="00290E77" w:rsidRDefault="002C3AF9" w14:paraId="415846F0" w14:textId="77777777">
      <w:pPr>
        <w:pStyle w:val="ListParagraph"/>
        <w:numPr>
          <w:ilvl w:val="0"/>
          <w:numId w:val="1"/>
        </w:numPr>
      </w:pPr>
      <w:r>
        <w:t>Glue Connection to Epsilon</w:t>
      </w:r>
    </w:p>
    <w:p w:rsidR="00746B93" w:rsidP="00290E77" w:rsidRDefault="007F2BE3" w14:paraId="5D4501F6" w14:textId="742103A1">
      <w:pPr>
        <w:pStyle w:val="ListParagraph"/>
        <w:numPr>
          <w:ilvl w:val="0"/>
          <w:numId w:val="3"/>
        </w:numPr>
      </w:pPr>
      <w:r>
        <w:t>Connection created by UI to Epsilon DB</w:t>
      </w:r>
    </w:p>
    <w:p w:rsidR="00290E77" w:rsidP="00290E77" w:rsidRDefault="007F2BE3" w14:paraId="779BEC69" w14:textId="77777777">
      <w:pPr>
        <w:pStyle w:val="ListParagraph"/>
        <w:numPr>
          <w:ilvl w:val="0"/>
          <w:numId w:val="1"/>
        </w:numPr>
      </w:pPr>
      <w:r>
        <w:t xml:space="preserve">Glue job created </w:t>
      </w:r>
    </w:p>
    <w:p w:rsidRPr="00AE64A2" w:rsidR="00746B93" w:rsidP="00290E77" w:rsidRDefault="00746B93" w14:paraId="4547E6A7" w14:textId="677C91A0">
      <w:pPr>
        <w:pStyle w:val="ListParagraph"/>
        <w:numPr>
          <w:ilvl w:val="0"/>
          <w:numId w:val="3"/>
        </w:numPr>
      </w:pPr>
      <w:r w:rsidRPr="00290E77">
        <w:rPr>
          <w:rFonts w:ascii="Arial" w:hAnsi="Arial" w:cs="Arial"/>
          <w:color w:val="303232"/>
          <w:sz w:val="21"/>
          <w:szCs w:val="21"/>
          <w:shd w:val="clear" w:color="auto" w:fill="FFFFFF"/>
        </w:rPr>
        <w:t>Epsilon-connect-</w:t>
      </w:r>
      <w:proofErr w:type="spellStart"/>
      <w:r w:rsidRPr="00290E77">
        <w:rPr>
          <w:rFonts w:ascii="Arial" w:hAnsi="Arial" w:cs="Arial"/>
          <w:color w:val="303232"/>
          <w:sz w:val="21"/>
          <w:szCs w:val="21"/>
          <w:shd w:val="clear" w:color="auto" w:fill="FFFFFF"/>
        </w:rPr>
        <w:t>tst</w:t>
      </w:r>
      <w:proofErr w:type="spellEnd"/>
      <w:r w:rsidRPr="00290E77">
        <w:rPr>
          <w:rFonts w:ascii="Arial" w:hAnsi="Arial" w:cs="Arial"/>
          <w:color w:val="303232"/>
          <w:sz w:val="21"/>
          <w:szCs w:val="21"/>
          <w:shd w:val="clear" w:color="auto" w:fill="FFFFFF"/>
        </w:rPr>
        <w:t>-RJ</w:t>
      </w:r>
    </w:p>
    <w:p w:rsidR="00290E77" w:rsidP="00AE64A2" w:rsidRDefault="00AE64A2" w14:paraId="3605BA05" w14:textId="77777777">
      <w:pPr>
        <w:pStyle w:val="ListParagraph"/>
        <w:numPr>
          <w:ilvl w:val="0"/>
          <w:numId w:val="1"/>
        </w:numPr>
      </w:pPr>
      <w:r>
        <w:t>Foundation loaded for table</w:t>
      </w:r>
    </w:p>
    <w:p w:rsidR="00AE64A2" w:rsidP="00290E77" w:rsidRDefault="00AE64A2" w14:paraId="4F384779" w14:textId="28E26F9B">
      <w:pPr>
        <w:pStyle w:val="ListParagraph"/>
        <w:numPr>
          <w:ilvl w:val="0"/>
          <w:numId w:val="3"/>
        </w:numPr>
      </w:pPr>
      <w:proofErr w:type="spellStart"/>
      <w:r w:rsidRPr="00AE64A2">
        <w:t>DM_OWNER.lu_product_vw</w:t>
      </w:r>
      <w:proofErr w:type="spellEnd"/>
    </w:p>
    <w:p w:rsidR="00290E77" w:rsidP="00290E77" w:rsidRDefault="00AE64A2" w14:paraId="007705B9" w14:textId="77777777">
      <w:pPr>
        <w:pStyle w:val="ListParagraph"/>
        <w:numPr>
          <w:ilvl w:val="0"/>
          <w:numId w:val="1"/>
        </w:numPr>
      </w:pPr>
      <w:r>
        <w:t xml:space="preserve">Athena table </w:t>
      </w:r>
    </w:p>
    <w:p w:rsidR="00290E77" w:rsidP="00290E77" w:rsidRDefault="00290E77" w14:paraId="7D2FDBB3" w14:textId="295BE85A">
      <w:pPr>
        <w:pStyle w:val="ListParagraph"/>
        <w:numPr>
          <w:ilvl w:val="0"/>
          <w:numId w:val="3"/>
        </w:numPr>
      </w:pPr>
      <w:r w:rsidRPr="00290E77">
        <w:t xml:space="preserve">SELECT </w:t>
      </w:r>
      <w:proofErr w:type="gramStart"/>
      <w:r w:rsidRPr="00290E77">
        <w:t>count(</w:t>
      </w:r>
      <w:proofErr w:type="gramEnd"/>
      <w:r w:rsidRPr="00290E77">
        <w:t>*) FROM "pre_foundation"."</w:t>
      </w:r>
      <w:proofErr w:type="spellStart"/>
      <w:r w:rsidRPr="00290E77">
        <w:t>lu_product_vw</w:t>
      </w:r>
      <w:proofErr w:type="spellEnd"/>
      <w:r w:rsidRPr="00290E77">
        <w:t>" limit 10;</w:t>
      </w:r>
    </w:p>
    <w:p w:rsidR="00290E77" w:rsidP="00290E77" w:rsidRDefault="00290E77" w14:paraId="4313B70D" w14:textId="50ADDB63"/>
    <w:p w:rsidR="00290E77" w:rsidP="00290E77" w:rsidRDefault="00290E77" w14:paraId="38C641BA" w14:textId="4CB1D51D">
      <w:r>
        <w:t xml:space="preserve">Connection and Port has been opened for Epsilon Database and we can connect to Epsilon over our VPN, without </w:t>
      </w:r>
      <w:proofErr w:type="spellStart"/>
      <w:r>
        <w:t>citrix</w:t>
      </w:r>
      <w:proofErr w:type="spellEnd"/>
      <w:r>
        <w:t>.</w:t>
      </w:r>
      <w:r w:rsidR="00DD323E">
        <w:t xml:space="preserve"> Refer the below screenshot</w:t>
      </w:r>
    </w:p>
    <w:p w:rsidR="00290E77" w:rsidP="00290E77" w:rsidRDefault="00290E77" w14:paraId="53752870" w14:textId="509D3637"/>
    <w:p w:rsidR="00290E77" w:rsidP="00290E77" w:rsidRDefault="00121A50" w14:paraId="3A35BA8A" w14:textId="319F2227" w14:noSpellErr="1">
      <w:r w:rsidR="00121A50">
        <w:drawing>
          <wp:inline wp14:editId="1B89F956" wp14:anchorId="40EE0A82">
            <wp:extent cx="7103745" cy="3996118"/>
            <wp:effectExtent l="0" t="0" r="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9e91cab40f8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03745" cy="39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E3" w:rsidP="00290E77" w:rsidRDefault="003372E3" w14:paraId="08C93AD0" w14:textId="18F2451C"/>
    <w:p w:rsidR="00121A50" w:rsidP="00290E77" w:rsidRDefault="00121A50" w14:paraId="21520DBA" w14:textId="04F98073">
      <w:r>
        <w:t>ID – ANN_DATA_PULL</w:t>
      </w:r>
    </w:p>
    <w:p w:rsidR="00D12B2C" w:rsidP="00D12B2C" w:rsidRDefault="00121A50" w14:paraId="7092C99D" w14:textId="77777777">
      <w:pPr>
        <w:rPr>
          <w:rFonts w:ascii="Segoe UI" w:hAnsi="Segoe UI" w:cs="Segoe UI"/>
          <w:sz w:val="21"/>
          <w:szCs w:val="21"/>
        </w:rPr>
      </w:pPr>
      <w:proofErr w:type="spellStart"/>
      <w:r>
        <w:t>Pwd</w:t>
      </w:r>
      <w:proofErr w:type="spellEnd"/>
      <w:r>
        <w:t xml:space="preserve"> - </w:t>
      </w:r>
      <w:r w:rsidR="00D12B2C">
        <w:rPr>
          <w:rFonts w:ascii="Segoe UI" w:hAnsi="Segoe UI" w:cs="Segoe UI"/>
          <w:sz w:val="21"/>
          <w:szCs w:val="21"/>
        </w:rPr>
        <w:t>bw9h0CUS!</w:t>
      </w:r>
    </w:p>
    <w:p w:rsidR="00121A50" w:rsidP="00290E77" w:rsidRDefault="00121A50" w14:paraId="72C15EC4" w14:textId="4A4D85F1"/>
    <w:p w:rsidR="006E4BE2" w:rsidP="00290E77" w:rsidRDefault="006E4BE2" w14:paraId="3BAC4004" w14:textId="77777777"/>
    <w:p w:rsidR="006E4BE2" w:rsidP="00290E77" w:rsidRDefault="006E4BE2" w14:paraId="31ED288B" w14:textId="77777777"/>
    <w:p w:rsidR="006E4BE2" w:rsidP="00290E77" w:rsidRDefault="006E4BE2" w14:paraId="14C736DF" w14:textId="77777777"/>
    <w:p w:rsidR="003372E3" w:rsidP="00290E77" w:rsidRDefault="003372E3" w14:paraId="39339AF1" w14:textId="72392181">
      <w:r>
        <w:t xml:space="preserve">Next Steps – </w:t>
      </w:r>
    </w:p>
    <w:p w:rsidR="003372E3" w:rsidP="006E4BE2" w:rsidRDefault="003372E3" w14:paraId="770B18F7" w14:textId="38FC6454">
      <w:pPr>
        <w:pStyle w:val="ListParagraph"/>
        <w:numPr>
          <w:ilvl w:val="0"/>
          <w:numId w:val="3"/>
        </w:numPr>
      </w:pPr>
      <w:r>
        <w:t xml:space="preserve">Created </w:t>
      </w:r>
      <w:proofErr w:type="spellStart"/>
      <w:r w:rsidR="006E4BE2">
        <w:t>secretid</w:t>
      </w:r>
      <w:proofErr w:type="spellEnd"/>
      <w:r w:rsidR="006E4BE2">
        <w:t xml:space="preserve"> using Secret manager.</w:t>
      </w:r>
    </w:p>
    <w:p w:rsidR="006E4BE2" w:rsidP="006E4BE2" w:rsidRDefault="006E4BE2" w14:paraId="3607F019" w14:textId="59A7DEEE">
      <w:pPr>
        <w:pStyle w:val="ListParagraph"/>
        <w:numPr>
          <w:ilvl w:val="0"/>
          <w:numId w:val="3"/>
        </w:numPr>
      </w:pPr>
      <w:r>
        <w:t>SR raised with Cloud team to give our Glue role access to Secret Manager.</w:t>
      </w:r>
    </w:p>
    <w:p w:rsidR="006E4BE2" w:rsidP="006E4BE2" w:rsidRDefault="005627C5" w14:paraId="18203F22" w14:textId="667C9711">
      <w:pPr>
        <w:pStyle w:val="ListParagraph"/>
        <w:numPr>
          <w:ilvl w:val="0"/>
          <w:numId w:val="3"/>
        </w:numPr>
      </w:pPr>
      <w:r w:rsidRPr="005627C5">
        <w:t>Secret-manager-test-RJ</w:t>
      </w:r>
      <w:r>
        <w:t xml:space="preserve"> is created to test secret manager, which would help us in rotating the password b</w:t>
      </w:r>
      <w:bookmarkStart w:name="_GoBack" w:id="0"/>
      <w:bookmarkEnd w:id="0"/>
      <w:r>
        <w:t xml:space="preserve">efore it </w:t>
      </w:r>
      <w:proofErr w:type="gramStart"/>
      <w:r>
        <w:t>expires(</w:t>
      </w:r>
      <w:proofErr w:type="gramEnd"/>
      <w:r>
        <w:t>90 days) as per Epsilon Policy</w:t>
      </w:r>
    </w:p>
    <w:p w:rsidR="005627C5" w:rsidP="1372F9C2" w:rsidRDefault="005627C5" w14:paraId="01AC50D0" w14:textId="5CF55FDB">
      <w:pPr>
        <w:pStyle w:val="ListParagraph"/>
        <w:numPr>
          <w:ilvl w:val="0"/>
          <w:numId w:val="3"/>
        </w:numPr>
        <w:rPr>
          <w:ins w:author="Venkat Reddy" w:date="2020-12-21T14:46:00Z" w:id="1"/>
        </w:rPr>
      </w:pPr>
      <w:r>
        <w:t>Cloudformation Template for Creating connection and Secret I</w:t>
      </w:r>
    </w:p>
    <w:p w:rsidR="00B13899" w:rsidP="0008376D" w:rsidRDefault="00B13899" w14:paraId="1C93A418" w14:textId="55569821">
      <w:pPr>
        <w:ind w:left="720"/>
      </w:pPr>
      <w:r>
        <w:t>12/29</w:t>
      </w:r>
    </w:p>
    <w:p w:rsidR="0008376D" w:rsidP="00DC4D78" w:rsidRDefault="00B13899" w14:paraId="4C9E02F5" w14:textId="1E67B9B0">
      <w:pPr>
        <w:pStyle w:val="ListParagraph"/>
        <w:numPr>
          <w:ilvl w:val="0"/>
          <w:numId w:val="5"/>
        </w:numPr>
      </w:pPr>
      <w:r>
        <w:t>Connection created with id and password in secret manager</w:t>
      </w:r>
    </w:p>
    <w:p w:rsidR="00B13899" w:rsidP="00DC4D78" w:rsidRDefault="00B13899" w14:paraId="1D08E4B0" w14:textId="0DB82EF3">
      <w:pPr>
        <w:ind w:left="720" w:firstLine="360"/>
      </w:pPr>
      <w:r>
        <w:t xml:space="preserve">Refer Stack name  - </w:t>
      </w:r>
      <w:hyperlink w:history="1" w:anchor="/stacks/stackinfo?filteringText=&amp;filteringStatus=active&amp;viewNested=false&amp;hideStacks=false&amp;stackId=arn%3Aaws%3Acloudformation%3Aus-east-1%3A479484306740%3Astack%2Fpre-Glue-connection%2F37a206c0-4514-11eb-903f-0aeefef9077b" r:id="rId11">
        <w:r w:rsidR="00657CC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pre-Glue-connection</w:t>
        </w:r>
      </w:hyperlink>
    </w:p>
    <w:p w:rsidR="00DC4D78" w:rsidP="00DC4D78" w:rsidRDefault="00DC4D78" w14:paraId="6DEDD40D" w14:textId="2376D2D1">
      <w:r>
        <w:tab/>
      </w:r>
      <w:r>
        <w:t xml:space="preserve">Secret Manager </w:t>
      </w:r>
    </w:p>
    <w:p w:rsidR="00897221" w:rsidP="00897221" w:rsidRDefault="00897221" w14:paraId="20826C53" w14:textId="2E481D85">
      <w:pPr>
        <w:ind w:left="1440"/>
      </w:pPr>
      <w:r w:rsidR="00897221">
        <w:drawing>
          <wp:inline wp14:editId="47D55CB9" wp14:anchorId="22E1FA09">
            <wp:extent cx="5387338" cy="2691130"/>
            <wp:effectExtent l="0" t="0" r="381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15aefc110c248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87338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21" w:rsidP="00897221" w:rsidRDefault="00897221" w14:paraId="1FA14AB7" w14:textId="77777777"/>
    <w:sectPr w:rsidR="00897221" w:rsidSect="005627C5">
      <w:pgSz w:w="12240" w:h="15840" w:orient="portrait"/>
      <w:pgMar w:top="108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EF3" w:rsidP="002C3AF9" w:rsidRDefault="00AA1EF3" w14:paraId="732C4C7D" w14:textId="77777777">
      <w:pPr>
        <w:spacing w:after="0" w:line="240" w:lineRule="auto"/>
      </w:pPr>
      <w:r>
        <w:separator/>
      </w:r>
    </w:p>
  </w:endnote>
  <w:endnote w:type="continuationSeparator" w:id="0">
    <w:p w:rsidR="00AA1EF3" w:rsidP="002C3AF9" w:rsidRDefault="00AA1EF3" w14:paraId="00B2DA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EF3" w:rsidP="002C3AF9" w:rsidRDefault="00AA1EF3" w14:paraId="12598597" w14:textId="77777777">
      <w:pPr>
        <w:spacing w:after="0" w:line="240" w:lineRule="auto"/>
      </w:pPr>
      <w:r>
        <w:separator/>
      </w:r>
    </w:p>
  </w:footnote>
  <w:footnote w:type="continuationSeparator" w:id="0">
    <w:p w:rsidR="00AA1EF3" w:rsidP="002C3AF9" w:rsidRDefault="00AA1EF3" w14:paraId="6EE48A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3F8"/>
    <w:multiLevelType w:val="hybridMultilevel"/>
    <w:tmpl w:val="069E3FD2"/>
    <w:lvl w:ilvl="0" w:tplc="B020539C">
      <w:start w:val="4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4C0C23"/>
    <w:multiLevelType w:val="hybridMultilevel"/>
    <w:tmpl w:val="6A30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4434"/>
    <w:multiLevelType w:val="hybridMultilevel"/>
    <w:tmpl w:val="EEE43476"/>
    <w:lvl w:ilvl="0" w:tplc="A06CB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441E2"/>
    <w:multiLevelType w:val="hybridMultilevel"/>
    <w:tmpl w:val="7F1A82F6"/>
    <w:lvl w:ilvl="0" w:tplc="EB105DA8">
      <w:start w:val="4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27237CF"/>
    <w:multiLevelType w:val="hybridMultilevel"/>
    <w:tmpl w:val="73D421D0"/>
    <w:lvl w:ilvl="0" w:tplc="31A0554A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F9"/>
    <w:rsid w:val="0008376D"/>
    <w:rsid w:val="00121A50"/>
    <w:rsid w:val="001B54F8"/>
    <w:rsid w:val="00290E77"/>
    <w:rsid w:val="002B75DF"/>
    <w:rsid w:val="002C3AF9"/>
    <w:rsid w:val="003372E3"/>
    <w:rsid w:val="003C6B16"/>
    <w:rsid w:val="005627C5"/>
    <w:rsid w:val="00657CC5"/>
    <w:rsid w:val="006E4BE2"/>
    <w:rsid w:val="00746B93"/>
    <w:rsid w:val="007F2BE3"/>
    <w:rsid w:val="00897221"/>
    <w:rsid w:val="00AA1EF3"/>
    <w:rsid w:val="00AC338F"/>
    <w:rsid w:val="00AE64A2"/>
    <w:rsid w:val="00B13899"/>
    <w:rsid w:val="00D12B2C"/>
    <w:rsid w:val="00DC4D78"/>
    <w:rsid w:val="00DD323E"/>
    <w:rsid w:val="00F349EB"/>
    <w:rsid w:val="00F54A9D"/>
    <w:rsid w:val="1372F9C2"/>
    <w:rsid w:val="1B89F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730C"/>
  <w15:chartTrackingRefBased/>
  <w15:docId w15:val="{3E53CD18-B0D7-431C-9A5E-70B9F10A4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3AF9"/>
  </w:style>
  <w:style w:type="paragraph" w:styleId="Footer">
    <w:name w:val="footer"/>
    <w:basedOn w:val="Normal"/>
    <w:link w:val="FooterChar"/>
    <w:uiPriority w:val="99"/>
    <w:unhideWhenUsed/>
    <w:rsid w:val="002C3A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3AF9"/>
  </w:style>
  <w:style w:type="paragraph" w:styleId="ListParagraph">
    <w:name w:val="List Paragraph"/>
    <w:basedOn w:val="Normal"/>
    <w:uiPriority w:val="34"/>
    <w:qFormat/>
    <w:rsid w:val="002C3A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7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console.aws.amazon.com/cloudformation/home?region=us-east-1" TargetMode="Externa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f9e91cab40f8444e" /><Relationship Type="http://schemas.openxmlformats.org/officeDocument/2006/relationships/image" Target="/media/image4.png" Id="Rc15aefc110c248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48EAA0CCD3459BC9349442296D07" ma:contentTypeVersion="6" ma:contentTypeDescription="Create a new document." ma:contentTypeScope="" ma:versionID="6c196259e833667a12521b28ca64e7b1">
  <xsd:schema xmlns:xsd="http://www.w3.org/2001/XMLSchema" xmlns:xs="http://www.w3.org/2001/XMLSchema" xmlns:p="http://schemas.microsoft.com/office/2006/metadata/properties" xmlns:ns2="90cdb25d-c270-4df8-9310-ff28a637104d" xmlns:ns3="f0cfb890-05e1-4de5-84dc-5c9d94d29af8" targetNamespace="http://schemas.microsoft.com/office/2006/metadata/properties" ma:root="true" ma:fieldsID="9673439e325d89b90b298a7b36fe0b45" ns2:_="" ns3:_="">
    <xsd:import namespace="90cdb25d-c270-4df8-9310-ff28a637104d"/>
    <xsd:import namespace="f0cfb890-05e1-4de5-84dc-5c9d94d29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db25d-c270-4df8-9310-ff28a6371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fb890-05e1-4de5-84dc-5c9d94d29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392C7-EA9A-4398-AA24-C021D578A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A7E71-ED6A-4C55-BB30-870746C89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95928-F6C2-41C2-81A1-C61E642C4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db25d-c270-4df8-9310-ff28a637104d"/>
    <ds:schemaRef ds:uri="f0cfb890-05e1-4de5-84dc-5c9d94d29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Ascena Retail Group,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Rittika Jindal</dc:creator>
  <keywords/>
  <dc:description/>
  <lastModifiedBy>Pradosh Kumar Jena</lastModifiedBy>
  <revision>12</revision>
  <dcterms:created xsi:type="dcterms:W3CDTF">2020-12-30T06:29:00.0000000Z</dcterms:created>
  <dcterms:modified xsi:type="dcterms:W3CDTF">2021-01-11T14:25:14.8934168Z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0x010100C66648EAA0CCD3459BC9349442296D07</vt:lpwstr>
  </property>
</Properties>
</file>